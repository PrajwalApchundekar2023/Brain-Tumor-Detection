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DETECTION OF BRAIN TUMOR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highlight w:val="white"/>
          <w:rtl w:val="0"/>
        </w:rPr>
        <w:t xml:space="preserve">This project is a Flask web application for detecting brain tumors from MRI images using a deep learning model built with PyTorch. Users can upload MRI images through the app, and the model will classify them as either tumor or non-tumor. The goal of this project is to provide an intuitive interface for medical professionals to quickly identify potential brain tumors.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highlight w:val="white"/>
          <w:rtl w:val="0"/>
        </w:rPr>
        <w:t xml:space="preserve">LANGUAGE : 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highlight w:val="white"/>
          <w:rtl w:val="0"/>
        </w:rPr>
        <w:t xml:space="preserve">Machine Learning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ANACONDA NAVIGATOR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JUPYTER   NOTEBOOK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 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 an app for detecting brain tumors with MRI images.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END TO END PROCESS: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Data Loading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Load MRI images for training, validation, and testing.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Data Preprocessing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Apply normalization, resizing, and augmentation techniques.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Model Building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Build a Convolutional Neural Network (CNN) using PyTorch to classify the MRI images.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Model Training: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 Train the model on GPU (if available) to detect brain tumors.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Flask Web Application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Develop a Flask app for user interaction, allowing image uploads for tumor detection.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Model Deployment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Deploy the trained model within the Flask ap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color w:val="1f232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f2328"/>
          <w:sz w:val="24"/>
          <w:szCs w:val="24"/>
          <w:rtl w:val="0"/>
        </w:rPr>
        <w:t xml:space="preserve">Prediction</w:t>
      </w:r>
      <w:r w:rsidDel="00000000" w:rsidR="00000000" w:rsidRPr="00000000">
        <w:rPr>
          <w:rFonts w:ascii="Times New Roman" w:cs="Times New Roman" w:eastAsia="Times New Roman" w:hAnsi="Times New Roman"/>
          <w:color w:val="1f2328"/>
          <w:sz w:val="24"/>
          <w:szCs w:val="24"/>
          <w:rtl w:val="0"/>
        </w:rPr>
        <w:t xml:space="preserve">: Provide real-time predictions through the Flask web app.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ZCTS" w:id="1" w:date="2024-10-21T12:05:48Z">
            <w:rPr>
              <w:rFonts w:ascii="Times New Roman" w:cs="Times New Roman" w:eastAsia="Times New Roman" w:hAnsi="Times New Roman"/>
              <w:b w:val="1"/>
            </w:rPr>
          </w:rPrChange>
        </w:rPr>
        <w:pPrChange w:author="ZCTS" w:id="0" w:date="2024-10-21T12:05:48Z">
          <w:pPr/>
        </w:pPrChange>
      </w:pPr>
      <w:ins w:author="ZCTS" w:id="0" w:date="2024-10-21T12:05:57Z">
        <w:r w:rsidDel="00000000" w:rsidR="00000000" w:rsidRPr="00000000">
          <w:rPr>
            <w:rFonts w:ascii="Times New Roman" w:cs="Times New Roman" w:eastAsia="Times New Roman" w:hAnsi="Times New Roman"/>
            <w:b w:val="1"/>
          </w:rPr>
          <w:drawing>
            <wp:inline distB="114300" distT="114300" distL="114300" distR="114300">
              <wp:extent cx="3571875" cy="1752600"/>
              <wp:effectExtent b="0" l="0" r="0" 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 b="15587" l="4186" r="35426" t="3164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71875" cy="17526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ns w:author="ZCTS" w:id="2" w:date="2024-10-21T12:06:04Z"/>
          <w:rFonts w:ascii="Times New Roman" w:cs="Times New Roman" w:eastAsia="Times New Roman" w:hAnsi="Times New Roman"/>
          <w:b w:val="1"/>
        </w:rPr>
      </w:pPr>
      <w:ins w:author="ZCTS" w:id="2" w:date="2024-10-21T12:06:04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MODULES: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HOME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PATIENT LOGIN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DOCTOR LOGIN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DETECTION PAGE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